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44A8" w14:textId="77777777" w:rsidR="00EC5CD9" w:rsidRDefault="00C40AFA" w:rsidP="00803869">
      <w:pPr>
        <w:ind w:left="709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0243F" wp14:editId="304B494C">
                <wp:simplePos x="0" y="0"/>
                <wp:positionH relativeFrom="column">
                  <wp:posOffset>525145</wp:posOffset>
                </wp:positionH>
                <wp:positionV relativeFrom="paragraph">
                  <wp:posOffset>2305685</wp:posOffset>
                </wp:positionV>
                <wp:extent cx="5884545" cy="1460500"/>
                <wp:effectExtent l="2540" t="2540" r="0" b="381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454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87404" w14:textId="77777777" w:rsidR="00C40AFA" w:rsidRPr="00C40AFA" w:rsidRDefault="00C40AFA" w:rsidP="00C40AFA">
                            <w:pPr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40AFA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Master Erasmus Mundus in</w:t>
                            </w:r>
                          </w:p>
                          <w:p w14:paraId="0657B1AC" w14:textId="77777777" w:rsidR="00C40AFA" w:rsidRPr="00C40AFA" w:rsidRDefault="00C40AFA" w:rsidP="00C40AFA">
                            <w:pPr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</w:pPr>
                            <w:r w:rsidRPr="00C40AFA"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  <w:t xml:space="preserve">Theoretical Chemistry and Computational Modelling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0243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41.35pt;margin-top:181.55pt;width:463.35pt;height:1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" stroked="f">
                <v:textbox style="mso-fit-shape-to-text:t" inset="0,0,0,0">
                  <w:txbxContent>
                    <w:p w14:paraId="53087404" w14:textId="77777777" w:rsidR="00C40AFA" w:rsidRPr="00C40AFA" w:rsidRDefault="00C40AFA" w:rsidP="00C40AFA">
                      <w:pPr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</w:pPr>
                      <w:r w:rsidRPr="00C40AFA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>Master Erasmus Mundus in</w:t>
                      </w:r>
                    </w:p>
                    <w:p w14:paraId="0657B1AC" w14:textId="77777777" w:rsidR="00C40AFA" w:rsidRPr="00C40AFA" w:rsidRDefault="00C40AFA" w:rsidP="00C40AFA">
                      <w:pPr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</w:pPr>
                      <w:r w:rsidRPr="00C40AFA"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  <w:t xml:space="preserve">Theoretical Chemistry and Computational Modelling </w:t>
                      </w:r>
                    </w:p>
                  </w:txbxContent>
                </v:textbox>
              </v:shape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347BC3A" wp14:editId="020CF230">
                <wp:simplePos x="0" y="0"/>
                <wp:positionH relativeFrom="column">
                  <wp:posOffset>-31750</wp:posOffset>
                </wp:positionH>
                <wp:positionV relativeFrom="paragraph">
                  <wp:posOffset>-907415</wp:posOffset>
                </wp:positionV>
                <wp:extent cx="7279640" cy="318135"/>
                <wp:effectExtent l="14605" t="98425" r="97155" b="12065"/>
                <wp:wrapNone/>
                <wp:docPr id="1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9640" cy="318135"/>
                          <a:chOff x="188" y="2615"/>
                          <a:chExt cx="11464" cy="501"/>
                        </a:xfrm>
                      </wpg:grpSpPr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88" y="3116"/>
                            <a:ext cx="705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0870" y="2615"/>
                            <a:ext cx="782" cy="0"/>
                          </a:xfrm>
                          <a:prstGeom prst="straightConnector1">
                            <a:avLst/>
                          </a:prstGeom>
                          <a:noFill/>
                          <a:ln w="190500">
                            <a:solidFill>
                              <a:srgbClr val="00A65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0870" y="2921"/>
                            <a:ext cx="782" cy="0"/>
                          </a:xfrm>
                          <a:prstGeom prst="straightConnector1">
                            <a:avLst/>
                          </a:prstGeom>
                          <a:noFill/>
                          <a:ln w="190500">
                            <a:solidFill>
                              <a:srgbClr val="78797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59E35" id="Group 18" o:spid="_x0000_s1026" style="position:absolute;margin-left:-2.5pt;margin-top:-71.45pt;width:573.2pt;height:25.05pt;z-index:251692032" coordorigin="188,2615" coordsize="11464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7" type="#_x0000_t32" style="position:absolute;left:188;top:3116;width:7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AutoShape 10" o:spid="_x0000_s1028" type="#_x0000_t32" style="position:absolute;left:10870;top:2615;width: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" strokecolor="#00a65c" strokeweight="15pt"/>
                <v:shape id="AutoShape 11" o:spid="_x0000_s1029" type="#_x0000_t32" style="position:absolute;left:10870;top:2921;width: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" strokecolor="#78797d" strokeweight="15pt"/>
              </v:group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B3CB3E" wp14:editId="1D88DF05">
                <wp:simplePos x="0" y="0"/>
                <wp:positionH relativeFrom="column">
                  <wp:posOffset>-26035</wp:posOffset>
                </wp:positionH>
                <wp:positionV relativeFrom="paragraph">
                  <wp:posOffset>-721995</wp:posOffset>
                </wp:positionV>
                <wp:extent cx="4464050" cy="0"/>
                <wp:effectExtent l="96520" t="102870" r="97155" b="971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0" cy="0"/>
                        </a:xfrm>
                        <a:prstGeom prst="straightConnector1">
                          <a:avLst/>
                        </a:prstGeom>
                        <a:noFill/>
                        <a:ln w="190500">
                          <a:solidFill>
                            <a:srgbClr val="787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418CB" id="AutoShape 16" o:spid="_x0000_s1026" type="#_x0000_t32" style="position:absolute;margin-left:-2.05pt;margin-top:-56.85pt;width:351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" strokecolor="#78797d" strokeweight="15pt"/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096F6" wp14:editId="110C3489">
                <wp:simplePos x="0" y="0"/>
                <wp:positionH relativeFrom="column">
                  <wp:posOffset>-24765</wp:posOffset>
                </wp:positionH>
                <wp:positionV relativeFrom="paragraph">
                  <wp:posOffset>-930275</wp:posOffset>
                </wp:positionV>
                <wp:extent cx="4464050" cy="0"/>
                <wp:effectExtent l="97790" t="104140" r="95885" b="9588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0" cy="0"/>
                        </a:xfrm>
                        <a:prstGeom prst="straightConnector1">
                          <a:avLst/>
                        </a:prstGeom>
                        <a:noFill/>
                        <a:ln w="190500">
                          <a:solidFill>
                            <a:srgbClr val="00A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AACEE" id="AutoShape 15" o:spid="_x0000_s1026" type="#_x0000_t32" style="position:absolute;margin-left:-1.95pt;margin-top:-73.25pt;width:351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" strokecolor="#00a65c" strokeweight="15pt"/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482518" wp14:editId="16C3BB79">
                <wp:simplePos x="0" y="0"/>
                <wp:positionH relativeFrom="margin">
                  <wp:posOffset>6751320</wp:posOffset>
                </wp:positionH>
                <wp:positionV relativeFrom="margin">
                  <wp:posOffset>-15875</wp:posOffset>
                </wp:positionV>
                <wp:extent cx="497205" cy="9899650"/>
                <wp:effectExtent l="0" t="2540" r="127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9899650"/>
                        </a:xfrm>
                        <a:prstGeom prst="rect">
                          <a:avLst/>
                        </a:prstGeom>
                        <a:solidFill>
                          <a:srgbClr val="1C5D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34F45" w14:textId="38DD042A" w:rsidR="00515A34" w:rsidRPr="00515A34" w:rsidRDefault="00515A34" w:rsidP="00515A34">
                            <w:pPr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B753B0">
                              <w:rPr>
                                <w:rFonts w:ascii="Arial" w:hAnsi="Arial" w:cs="Arial"/>
                                <w:color w:val="FFFFFF"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="003C5668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 xml:space="preserve">Master </w:t>
                            </w:r>
                            <w:proofErr w:type="spellStart"/>
                            <w:r w:rsidR="003C5668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Thesis</w:t>
                            </w:r>
                            <w:proofErr w:type="spellEnd"/>
                            <w:r w:rsidRPr="00515A34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 xml:space="preserve">. </w:t>
                            </w:r>
                            <w:proofErr w:type="spellStart"/>
                            <w:r w:rsidR="003C5668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Course</w:t>
                            </w:r>
                            <w:proofErr w:type="spellEnd"/>
                            <w:r w:rsidRPr="00515A34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 xml:space="preserve"> 20</w:t>
                            </w:r>
                            <w:r w:rsidR="00DC2673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20</w:t>
                            </w:r>
                            <w:r w:rsidRPr="00515A34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-20</w:t>
                            </w:r>
                            <w:r w:rsidR="00DC2673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22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82518" id="Text Box 2" o:spid="_x0000_s1027" type="#_x0000_t202" style="position:absolute;left:0;text-align:left;margin-left:531.6pt;margin-top:-1.25pt;width:39.15pt;height:779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" fillcolor="#1c5d91" stroked="f">
                <v:textbox style="layout-flow:vertical;mso-layout-flow-alt:bottom-to-top" inset="0,0,0,0">
                  <w:txbxContent>
                    <w:p w14:paraId="74134F45" w14:textId="38DD042A" w:rsidR="00515A34" w:rsidRPr="00515A34" w:rsidRDefault="00515A34" w:rsidP="00515A34">
                      <w:pPr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</w:pPr>
                      <w:r w:rsidRPr="00B753B0">
                        <w:rPr>
                          <w:rFonts w:ascii="Arial" w:hAnsi="Arial" w:cs="Arial"/>
                          <w:color w:val="FFFFFF"/>
                          <w:sz w:val="56"/>
                          <w:szCs w:val="56"/>
                        </w:rPr>
                        <w:t xml:space="preserve">   </w:t>
                      </w:r>
                      <w:r w:rsidR="003C5668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 xml:space="preserve">Master </w:t>
                      </w:r>
                      <w:proofErr w:type="spellStart"/>
                      <w:r w:rsidR="003C5668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Thesis</w:t>
                      </w:r>
                      <w:proofErr w:type="spellEnd"/>
                      <w:r w:rsidRPr="00515A34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 xml:space="preserve">. </w:t>
                      </w:r>
                      <w:proofErr w:type="spellStart"/>
                      <w:r w:rsidR="003C5668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Course</w:t>
                      </w:r>
                      <w:proofErr w:type="spellEnd"/>
                      <w:r w:rsidRPr="00515A34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 xml:space="preserve"> 20</w:t>
                      </w:r>
                      <w:r w:rsidR="00DC2673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20</w:t>
                      </w:r>
                      <w:r w:rsidRPr="00515A34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-20</w:t>
                      </w:r>
                      <w:r w:rsidR="00DC2673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436A"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 wp14:anchorId="6DFBDBCF" wp14:editId="722C7FA5">
            <wp:simplePos x="0" y="0"/>
            <wp:positionH relativeFrom="margin">
              <wp:posOffset>-234315</wp:posOffset>
            </wp:positionH>
            <wp:positionV relativeFrom="page">
              <wp:align>top</wp:align>
            </wp:positionV>
            <wp:extent cx="6972300" cy="2487930"/>
            <wp:effectExtent l="19050" t="0" r="0" b="0"/>
            <wp:wrapTight wrapText="right">
              <wp:wrapPolygon edited="0">
                <wp:start x="-59" y="0"/>
                <wp:lineTo x="-59" y="21501"/>
                <wp:lineTo x="21600" y="21501"/>
                <wp:lineTo x="21600" y="0"/>
                <wp:lineTo x="-59" y="0"/>
              </wp:wrapPolygon>
            </wp:wrapTight>
            <wp:docPr id="2" name="1 Imagen" descr="cabecera grande cubie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era grande cubierta.jpg"/>
                    <pic:cNvPicPr/>
                  </pic:nvPicPr>
                  <pic:blipFill>
                    <a:blip r:embed="rId5" cstate="print"/>
                    <a:srcRect r="839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9C910" wp14:editId="4E1348D9">
                <wp:simplePos x="0" y="0"/>
                <wp:positionH relativeFrom="column">
                  <wp:posOffset>6752590</wp:posOffset>
                </wp:positionH>
                <wp:positionV relativeFrom="paragraph">
                  <wp:posOffset>-562610</wp:posOffset>
                </wp:positionV>
                <wp:extent cx="496570" cy="0"/>
                <wp:effectExtent l="17145" t="14605" r="10160" b="1397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5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80971" id="AutoShape 8" o:spid="_x0000_s1026" type="#_x0000_t32" style="position:absolute;margin-left:531.7pt;margin-top:-44.3pt;width:39.1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25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" strokeweight="1.5pt"/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E8519" wp14:editId="77A4E8DE">
                <wp:simplePos x="0" y="0"/>
                <wp:positionH relativeFrom="column">
                  <wp:posOffset>450215</wp:posOffset>
                </wp:positionH>
                <wp:positionV relativeFrom="paragraph">
                  <wp:posOffset>-54610</wp:posOffset>
                </wp:positionV>
                <wp:extent cx="5884545" cy="1092200"/>
                <wp:effectExtent l="1270" t="0" r="635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454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101C3" w14:textId="77777777" w:rsidR="00EC5CD9" w:rsidRPr="003C5668" w:rsidRDefault="003C5668" w:rsidP="00EC5CD9">
                            <w:pPr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Ma</w:t>
                            </w:r>
                            <w:r w:rsidR="00EC5CD9" w:rsidRPr="003C5668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ster</w:t>
                            </w:r>
                            <w:r w:rsidRPr="003C5668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Erasmus Mundus</w:t>
                            </w:r>
                            <w:r w:rsidR="00EC5CD9" w:rsidRPr="003C5668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3C5668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in</w:t>
                            </w:r>
                          </w:p>
                          <w:p w14:paraId="6A6D6244" w14:textId="77777777" w:rsidR="00EC5CD9" w:rsidRPr="003C5668" w:rsidRDefault="003C5668">
                            <w:pPr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</w:pPr>
                            <w:r w:rsidRPr="003C5668"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  <w:t>Theoretical Chemistry and Computational Modelling</w:t>
                            </w:r>
                            <w:r w:rsidR="00EC5CD9" w:rsidRPr="003C5668"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E8519" id="Text Box 3" o:spid="_x0000_s1028" type="#_x0000_t202" style="position:absolute;left:0;text-align:left;margin-left:35.45pt;margin-top:-4.3pt;width:463.35pt;height:8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" stroked="f">
                <v:textbox style="mso-fit-shape-to-text:t" inset="0,0,0,0">
                  <w:txbxContent>
                    <w:p w14:paraId="3FC101C3" w14:textId="77777777" w:rsidR="00EC5CD9" w:rsidRPr="003C5668" w:rsidRDefault="003C5668" w:rsidP="00EC5CD9">
                      <w:pPr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>Ma</w:t>
                      </w:r>
                      <w:r w:rsidR="00EC5CD9" w:rsidRPr="003C5668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>ster</w:t>
                      </w:r>
                      <w:r w:rsidRPr="003C5668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Erasmus Mundus</w:t>
                      </w:r>
                      <w:r w:rsidR="00EC5CD9" w:rsidRPr="003C5668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3C5668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>in</w:t>
                      </w:r>
                    </w:p>
                    <w:p w14:paraId="6A6D6244" w14:textId="77777777" w:rsidR="00EC5CD9" w:rsidRPr="003C5668" w:rsidRDefault="003C5668">
                      <w:pPr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</w:pPr>
                      <w:r w:rsidRPr="003C5668"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  <w:t>Theoretical Chemistry and Computational Modelling</w:t>
                      </w:r>
                      <w:r w:rsidR="00EC5CD9" w:rsidRPr="003C5668"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48A1C6" w14:textId="77777777" w:rsidR="00EC5CD9" w:rsidRDefault="00EC5CD9" w:rsidP="00803869">
      <w:pPr>
        <w:ind w:left="709"/>
      </w:pPr>
    </w:p>
    <w:p w14:paraId="1E72DA03" w14:textId="77777777" w:rsidR="00EC5CD9" w:rsidRDefault="00EC5CD9" w:rsidP="00803869">
      <w:pPr>
        <w:ind w:left="709"/>
      </w:pPr>
    </w:p>
    <w:p w14:paraId="37225798" w14:textId="77777777" w:rsidR="00EC5CD9" w:rsidRDefault="00EC5CD9" w:rsidP="00803869">
      <w:pPr>
        <w:ind w:left="709"/>
      </w:pPr>
    </w:p>
    <w:p w14:paraId="3B872608" w14:textId="77777777" w:rsidR="00EC5CD9" w:rsidRDefault="00EC5CD9" w:rsidP="00803869">
      <w:pPr>
        <w:ind w:left="709"/>
      </w:pPr>
    </w:p>
    <w:p w14:paraId="4ACAC324" w14:textId="77777777" w:rsidR="00EC5CD9" w:rsidRDefault="00EC5CD9" w:rsidP="00803869">
      <w:pPr>
        <w:ind w:left="709"/>
      </w:pPr>
    </w:p>
    <w:p w14:paraId="5FAD2BCB" w14:textId="77777777" w:rsidR="00803869" w:rsidRPr="00EC5CD9" w:rsidRDefault="00803869" w:rsidP="00803869">
      <w:pPr>
        <w:rPr>
          <w:noProof/>
        </w:rPr>
      </w:pPr>
      <w:r w:rsidRPr="00515A34"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0C869638" wp14:editId="223DA8B4">
            <wp:simplePos x="0" y="0"/>
            <wp:positionH relativeFrom="margin">
              <wp:posOffset>369570</wp:posOffset>
            </wp:positionH>
            <wp:positionV relativeFrom="margin">
              <wp:posOffset>8823960</wp:posOffset>
            </wp:positionV>
            <wp:extent cx="2254250" cy="723900"/>
            <wp:effectExtent l="19050" t="0" r="0" b="0"/>
            <wp:wrapTight wrapText="bothSides">
              <wp:wrapPolygon edited="0">
                <wp:start x="-183" y="0"/>
                <wp:lineTo x="-183" y="21032"/>
                <wp:lineTo x="21582" y="21032"/>
                <wp:lineTo x="21582" y="0"/>
                <wp:lineTo x="-183" y="0"/>
              </wp:wrapPolygon>
            </wp:wrapTight>
            <wp:docPr id="9" name="Imagen 4" descr="Cienci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iencias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27DCA5F" wp14:editId="1EC97535">
            <wp:simplePos x="0" y="0"/>
            <wp:positionH relativeFrom="page">
              <wp:posOffset>-33020</wp:posOffset>
            </wp:positionH>
            <wp:positionV relativeFrom="page">
              <wp:align>bottom</wp:align>
            </wp:positionV>
            <wp:extent cx="7588885" cy="652145"/>
            <wp:effectExtent l="19050" t="0" r="0" b="0"/>
            <wp:wrapTight wrapText="bothSides">
              <wp:wrapPolygon edited="0">
                <wp:start x="-54" y="0"/>
                <wp:lineTo x="-54" y="20822"/>
                <wp:lineTo x="21580" y="20822"/>
                <wp:lineTo x="21580" y="0"/>
                <wp:lineTo x="-54" y="0"/>
              </wp:wrapPolygon>
            </wp:wrapTight>
            <wp:docPr id="10" name="0 Imagen" descr="pie cubie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cubiert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60448" w14:textId="77777777" w:rsidR="00EC5CD9" w:rsidRDefault="008B19E3" w:rsidP="00803869">
      <w:pPr>
        <w:ind w:left="709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22BCD" wp14:editId="35771E22">
                <wp:simplePos x="0" y="0"/>
                <wp:positionH relativeFrom="column">
                  <wp:posOffset>465455</wp:posOffset>
                </wp:positionH>
                <wp:positionV relativeFrom="paragraph">
                  <wp:posOffset>70485</wp:posOffset>
                </wp:positionV>
                <wp:extent cx="5869305" cy="1290955"/>
                <wp:effectExtent l="0" t="4445" r="63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30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AA810" w14:textId="050381E3" w:rsidR="00803869" w:rsidRPr="003C5668" w:rsidRDefault="008D4283" w:rsidP="008D428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8D4283"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>Hydrogen bonds in water clusters from an ELF perspective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22BCD" id="Text Box 5" o:spid="_x0000_s1029" type="#_x0000_t202" style="position:absolute;left:0;text-align:left;margin-left:36.65pt;margin-top:5.55pt;width:462.15pt;height:10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" stroked="f">
                <v:textbox style="mso-fit-shape-to-text:t">
                  <w:txbxContent>
                    <w:p w14:paraId="4ECAA810" w14:textId="050381E3" w:rsidR="00803869" w:rsidRPr="003C5668" w:rsidRDefault="008D4283" w:rsidP="008D428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  <w:lang w:val="en-US"/>
                        </w:rPr>
                      </w:pPr>
                      <w:r w:rsidRPr="008D4283"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  <w:lang w:val="en-US"/>
                        </w:rPr>
                        <w:t>Hydrogen bonds in water clusters from an ELF perspective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778F0975" w14:textId="77777777" w:rsidR="00EC5CD9" w:rsidRDefault="00EC5CD9" w:rsidP="00803869">
      <w:pPr>
        <w:ind w:left="709"/>
      </w:pPr>
    </w:p>
    <w:p w14:paraId="456ABC66" w14:textId="77777777" w:rsidR="00EC5CD9" w:rsidRDefault="00EC5CD9" w:rsidP="00803869">
      <w:pPr>
        <w:ind w:left="709"/>
      </w:pPr>
    </w:p>
    <w:p w14:paraId="2ACA684D" w14:textId="77777777" w:rsidR="00B83161" w:rsidRDefault="008B19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BBCD8" wp14:editId="6E11BA97">
                <wp:simplePos x="0" y="0"/>
                <wp:positionH relativeFrom="column">
                  <wp:posOffset>2537622</wp:posOffset>
                </wp:positionH>
                <wp:positionV relativeFrom="paragraph">
                  <wp:posOffset>3270250</wp:posOffset>
                </wp:positionV>
                <wp:extent cx="4022090" cy="895985"/>
                <wp:effectExtent l="0" t="0" r="3810" b="5715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89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4F22C" w14:textId="02370BC4" w:rsidR="00D95577" w:rsidRPr="00DC2673" w:rsidRDefault="00D95577" w:rsidP="00D95577">
                            <w:pPr>
                              <w:spacing w:after="0"/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Director:</w:t>
                            </w:r>
                            <w:r w:rsidR="008D4283" w:rsidRPr="008D428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428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Dra. </w:t>
                            </w:r>
                            <w:r w:rsidR="008D428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Julia Contreras-Garc</w:t>
                            </w:r>
                            <w:r w:rsidR="008D428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í</w:t>
                            </w:r>
                            <w:r w:rsidR="008D428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B2B250D" w14:textId="1999DF90" w:rsidR="00D95577" w:rsidRPr="00DC2673" w:rsidRDefault="003C5668" w:rsidP="00D95577">
                            <w:pPr>
                              <w:spacing w:after="0"/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Codirector: </w:t>
                            </w:r>
                            <w:r w:rsidR="008D428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Dra. </w:t>
                            </w:r>
                            <w:r w:rsidR="008D428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M. Merced Montero-Campillo</w:t>
                            </w:r>
                          </w:p>
                          <w:p w14:paraId="01393DDE" w14:textId="4B591088" w:rsidR="00D95577" w:rsidRPr="008B19E3" w:rsidRDefault="008B19E3" w:rsidP="00D95577">
                            <w:pPr>
                              <w:spacing w:after="0"/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9E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Place where the project was carried out</w:t>
                            </w:r>
                            <w:r w:rsidR="00D95577" w:rsidRPr="008B19E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DC267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Laboratoir</w:t>
                            </w:r>
                            <w:r w:rsid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proofErr w:type="spellEnd"/>
                            <w:r w:rsidR="00DC267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DC267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 </w:t>
                            </w:r>
                            <w:proofErr w:type="spellStart"/>
                            <w:r w:rsidR="00DC267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Chimie</w:t>
                            </w:r>
                            <w:proofErr w:type="spellEnd"/>
                            <w:r w:rsidR="00DC267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2673" w:rsidRP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Théorique</w:t>
                            </w:r>
                            <w:proofErr w:type="spellEnd"/>
                            <w:r w:rsidR="00D95577" w:rsidRPr="008B19E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DC267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 Sorbonne Université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BBCD8" id="Text Box 20" o:spid="_x0000_s1030" type="#_x0000_t202" style="position:absolute;margin-left:199.8pt;margin-top:257.5pt;width:316.7pt;height:7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" stroked="f">
                <v:textbox style="mso-fit-shape-to-text:t">
                  <w:txbxContent>
                    <w:p w14:paraId="05E4F22C" w14:textId="02370BC4" w:rsidR="00D95577" w:rsidRPr="00DC2673" w:rsidRDefault="00D95577" w:rsidP="00D95577">
                      <w:pPr>
                        <w:spacing w:after="0"/>
                        <w:jc w:val="right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</w:pPr>
                      <w:r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Director:</w:t>
                      </w:r>
                      <w:r w:rsidR="008D4283" w:rsidRPr="008D428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D428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Dra. </w:t>
                      </w:r>
                      <w:r w:rsidR="008D428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Julia Contreras-Garc</w:t>
                      </w:r>
                      <w:r w:rsidR="008D428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í</w:t>
                      </w:r>
                      <w:r w:rsidR="008D428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B2B250D" w14:textId="1999DF90" w:rsidR="00D95577" w:rsidRPr="00DC2673" w:rsidRDefault="003C5668" w:rsidP="00D95577">
                      <w:pPr>
                        <w:spacing w:after="0"/>
                        <w:jc w:val="right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</w:pPr>
                      <w:r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Codirector: </w:t>
                      </w:r>
                      <w:r w:rsidR="008D428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Dra. </w:t>
                      </w:r>
                      <w:r w:rsidR="008D428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M. Merced Montero-Campillo</w:t>
                      </w:r>
                    </w:p>
                    <w:p w14:paraId="01393DDE" w14:textId="4B591088" w:rsidR="00D95577" w:rsidRPr="008B19E3" w:rsidRDefault="008B19E3" w:rsidP="00D95577">
                      <w:pPr>
                        <w:spacing w:after="0"/>
                        <w:jc w:val="right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B19E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Place where the project was carried out</w:t>
                      </w:r>
                      <w:r w:rsidR="00D95577" w:rsidRPr="008B19E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DC267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Laboratoir</w:t>
                      </w:r>
                      <w:r w:rsid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proofErr w:type="spellEnd"/>
                      <w:r w:rsidR="00DC267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DC267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 </w:t>
                      </w:r>
                      <w:proofErr w:type="spellStart"/>
                      <w:r w:rsidR="00DC267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Chimie</w:t>
                      </w:r>
                      <w:proofErr w:type="spellEnd"/>
                      <w:r w:rsidR="00DC267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C2673" w:rsidRP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Théorique</w:t>
                      </w:r>
                      <w:proofErr w:type="spellEnd"/>
                      <w:r w:rsidR="00D95577" w:rsidRPr="008B19E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DC267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f Sorbonne Université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77E42" wp14:editId="6CA3628C">
                <wp:simplePos x="0" y="0"/>
                <wp:positionH relativeFrom="column">
                  <wp:posOffset>465455</wp:posOffset>
                </wp:positionH>
                <wp:positionV relativeFrom="paragraph">
                  <wp:posOffset>1762760</wp:posOffset>
                </wp:positionV>
                <wp:extent cx="5869305" cy="755015"/>
                <wp:effectExtent l="0" t="0" r="63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30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2DA81" w14:textId="2EE85CB5" w:rsidR="00803869" w:rsidRPr="00EC5CD9" w:rsidRDefault="00DC2673" w:rsidP="00803869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</w:rPr>
                              <w:t>Victor</w:t>
                            </w:r>
                            <w:ins w:id="0" w:author="VICTOR MANUEL CASTOR VILLEGAS" w:date="2022-06-23T00:45:00Z">
                              <w:r w:rsidR="00FF0311">
                                <w:rPr>
                                  <w:rFonts w:ascii="Arial Narrow" w:hAnsi="Arial Narrow"/>
                                  <w:b/>
                                  <w:bCs/>
                                  <w:sz w:val="64"/>
                                  <w:szCs w:val="64"/>
                                </w:rPr>
                                <w:t>ia</w:t>
                              </w:r>
                            </w:ins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</w:t>
                            </w:r>
                            <w:del w:id="1" w:author="VICTOR MANUEL CASTOR VILLEGAS" w:date="2022-06-23T00:44:00Z">
                              <w:r w:rsidDel="00332FFD">
                                <w:rPr>
                                  <w:rFonts w:ascii="Arial Narrow" w:hAnsi="Arial Narrow"/>
                                  <w:b/>
                                  <w:bCs/>
                                  <w:sz w:val="64"/>
                                  <w:szCs w:val="64"/>
                                </w:rPr>
                                <w:delText xml:space="preserve">Manuel </w:delText>
                              </w:r>
                            </w:del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</w:rPr>
                              <w:t>Castor Villegas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77E42" id="Text Box 6" o:spid="_x0000_s1031" type="#_x0000_t202" style="position:absolute;margin-left:36.65pt;margin-top:138.8pt;width:462.15pt;height:5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" stroked="f">
                <v:textbox style="mso-fit-shape-to-text:t">
                  <w:txbxContent>
                    <w:p w14:paraId="05C2DA81" w14:textId="2EE85CB5" w:rsidR="00803869" w:rsidRPr="00EC5CD9" w:rsidRDefault="00DC2673" w:rsidP="00803869">
                      <w:pPr>
                        <w:jc w:val="right"/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</w:rPr>
                        <w:t>Victor</w:t>
                      </w:r>
                      <w:ins w:id="2" w:author="VICTOR MANUEL CASTOR VILLEGAS" w:date="2022-06-23T00:45:00Z">
                        <w:r w:rsidR="00FF0311">
                          <w:rPr>
                            <w:rFonts w:ascii="Arial Narrow" w:hAnsi="Arial Narrow"/>
                            <w:b/>
                            <w:bCs/>
                            <w:sz w:val="64"/>
                            <w:szCs w:val="64"/>
                          </w:rPr>
                          <w:t>ia</w:t>
                        </w:r>
                      </w:ins>
                      <w:r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del w:id="3" w:author="VICTOR MANUEL CASTOR VILLEGAS" w:date="2022-06-23T00:44:00Z">
                        <w:r w:rsidDel="00332FFD">
                          <w:rPr>
                            <w:rFonts w:ascii="Arial Narrow" w:hAnsi="Arial Narrow"/>
                            <w:b/>
                            <w:bCs/>
                            <w:sz w:val="64"/>
                            <w:szCs w:val="64"/>
                          </w:rPr>
                          <w:delText xml:space="preserve">Manuel </w:delText>
                        </w:r>
                      </w:del>
                      <w:r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</w:rPr>
                        <w:t>Castor Villegas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3161" w:rsidSect="00515A34">
      <w:pgSz w:w="11906" w:h="16838"/>
      <w:pgMar w:top="284" w:right="244" w:bottom="28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MANUEL CASTOR VILLEGAS">
    <w15:presenceInfo w15:providerId="AD" w15:userId="S::vcastor@comunidad.unam.mx::9dd3b33e-d715-4e0f-a965-987cbe3a47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34"/>
    <w:rsid w:val="001E348B"/>
    <w:rsid w:val="001F2BC7"/>
    <w:rsid w:val="00332FFD"/>
    <w:rsid w:val="00360A43"/>
    <w:rsid w:val="0037093B"/>
    <w:rsid w:val="003C5668"/>
    <w:rsid w:val="00515A34"/>
    <w:rsid w:val="00541419"/>
    <w:rsid w:val="0054251E"/>
    <w:rsid w:val="00550B9C"/>
    <w:rsid w:val="005C2967"/>
    <w:rsid w:val="00667DA2"/>
    <w:rsid w:val="00796420"/>
    <w:rsid w:val="00803869"/>
    <w:rsid w:val="008B19E3"/>
    <w:rsid w:val="008D4283"/>
    <w:rsid w:val="009C4DD0"/>
    <w:rsid w:val="009D3532"/>
    <w:rsid w:val="00A42C05"/>
    <w:rsid w:val="00AE50A9"/>
    <w:rsid w:val="00B83161"/>
    <w:rsid w:val="00C06F70"/>
    <w:rsid w:val="00C22E86"/>
    <w:rsid w:val="00C40AFA"/>
    <w:rsid w:val="00D473AF"/>
    <w:rsid w:val="00D95577"/>
    <w:rsid w:val="00DC2673"/>
    <w:rsid w:val="00E3436A"/>
    <w:rsid w:val="00E85A8E"/>
    <w:rsid w:val="00EA1D5B"/>
    <w:rsid w:val="00EC5CD9"/>
    <w:rsid w:val="00FB00EC"/>
    <w:rsid w:val="00F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2304"/>
  <w15:docId w15:val="{AA00C16C-42A4-4E62-A337-1794FFBB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Revision">
    <w:name w:val="Revision"/>
    <w:hidden/>
    <w:uiPriority w:val="99"/>
    <w:semiHidden/>
    <w:rsid w:val="00C22E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45253-B9CB-4F03-A4DF-341934D8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VICTOR MANUEL CASTOR VILLEGAS</cp:lastModifiedBy>
  <cp:revision>8</cp:revision>
  <cp:lastPrinted>2022-06-22T23:01:00Z</cp:lastPrinted>
  <dcterms:created xsi:type="dcterms:W3CDTF">2022-06-15T13:16:00Z</dcterms:created>
  <dcterms:modified xsi:type="dcterms:W3CDTF">2022-06-22T23:07:00Z</dcterms:modified>
</cp:coreProperties>
</file>